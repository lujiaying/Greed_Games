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115" w:rsidRDefault="00526115" w:rsidP="002B088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用例模型</w:t>
      </w:r>
    </w:p>
    <w:p w:rsidR="00F30AD2" w:rsidRDefault="00526115" w:rsidP="00526115">
      <w:pPr>
        <w:pStyle w:val="3"/>
      </w:pPr>
      <w:r>
        <w:rPr>
          <w:rFonts w:hint="eastAsia"/>
        </w:rPr>
        <w:t>1.1</w:t>
      </w:r>
      <w:r w:rsidR="002B0884">
        <w:rPr>
          <w:rFonts w:hint="eastAsia"/>
        </w:rPr>
        <w:t>问题陈述：</w:t>
      </w:r>
    </w:p>
    <w:p w:rsidR="002B0884" w:rsidRDefault="002B0884" w:rsidP="002B0884">
      <w:r>
        <w:rPr>
          <w:rFonts w:hint="eastAsia"/>
        </w:rPr>
        <w:tab/>
      </w:r>
      <w:r w:rsidR="00EE44AC">
        <w:rPr>
          <w:rFonts w:hint="eastAsia"/>
        </w:rPr>
        <w:t>游戏共有一个裁判及两人以上的玩家，裁判决定</w:t>
      </w:r>
      <w:r w:rsidR="00A65C6D">
        <w:rPr>
          <w:rFonts w:hint="eastAsia"/>
        </w:rPr>
        <w:t>玩家</w:t>
      </w:r>
      <w:r w:rsidR="00EE44AC">
        <w:rPr>
          <w:rFonts w:hint="eastAsia"/>
        </w:rPr>
        <w:t>的游戏顺序并</w:t>
      </w:r>
      <w:r w:rsidR="00A65C6D">
        <w:rPr>
          <w:rFonts w:hint="eastAsia"/>
        </w:rPr>
        <w:t>且将</w:t>
      </w:r>
      <w:r w:rsidR="00EE44AC">
        <w:rPr>
          <w:rFonts w:hint="eastAsia"/>
        </w:rPr>
        <w:t>一直保持这个顺序。游戏开始时，当前玩家首先投掷骰子，如果不能得到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分则</w:t>
      </w:r>
      <w:r w:rsidR="007641C8">
        <w:rPr>
          <w:rFonts w:hint="eastAsia"/>
        </w:rPr>
        <w:t>本轮结束</w:t>
      </w:r>
      <w:r w:rsidR="00EE44AC">
        <w:rPr>
          <w:rFonts w:hint="eastAsia"/>
        </w:rPr>
        <w:t>。如果得到了</w:t>
      </w:r>
      <w:r w:rsidR="00EE44AC">
        <w:rPr>
          <w:rFonts w:hint="eastAsia"/>
        </w:rPr>
        <w:t>300</w:t>
      </w:r>
      <w:r w:rsidR="00EE44AC">
        <w:rPr>
          <w:rFonts w:hint="eastAsia"/>
        </w:rPr>
        <w:t>分或者以上，则将得分的骰子取出，用剩下的骰子继续游戏，逐次投掷骰子直到所有的骰子</w:t>
      </w:r>
      <w:r w:rsidR="00A65C6D">
        <w:rPr>
          <w:rFonts w:hint="eastAsia"/>
        </w:rPr>
        <w:t>都被</w:t>
      </w:r>
      <w:r w:rsidR="00EE44AC">
        <w:rPr>
          <w:rFonts w:hint="eastAsia"/>
        </w:rPr>
        <w:t>或者主动放弃本轮游戏。在投掷过程中，如果游戏者不能得分，则本轮的游戏结束且本轮的游戏积分作废。</w:t>
      </w:r>
      <w:r w:rsidR="007641C8">
        <w:rPr>
          <w:rFonts w:hint="eastAsia"/>
        </w:rPr>
        <w:t>当前玩家</w:t>
      </w:r>
      <w:r w:rsidR="00EE44AC">
        <w:rPr>
          <w:rFonts w:hint="eastAsia"/>
        </w:rPr>
        <w:t>结束本轮游戏后，由下一个游戏玩家</w:t>
      </w:r>
      <w:r w:rsidR="007641C8">
        <w:rPr>
          <w:rFonts w:hint="eastAsia"/>
        </w:rPr>
        <w:t>投掷骰子。首先获得</w:t>
      </w:r>
      <w:r w:rsidR="007641C8">
        <w:rPr>
          <w:rFonts w:hint="eastAsia"/>
        </w:rPr>
        <w:t>3000</w:t>
      </w:r>
      <w:r w:rsidR="007641C8">
        <w:rPr>
          <w:rFonts w:hint="eastAsia"/>
        </w:rPr>
        <w:t>分的游戏玩家胜出，游戏结束。</w:t>
      </w:r>
    </w:p>
    <w:p w:rsidR="007641C8" w:rsidRDefault="00526115" w:rsidP="00526115">
      <w:pPr>
        <w:pStyle w:val="3"/>
      </w:pPr>
      <w:r>
        <w:rPr>
          <w:rFonts w:hint="eastAsia"/>
        </w:rPr>
        <w:t>1.</w:t>
      </w:r>
      <w:r w:rsidR="007641C8">
        <w:rPr>
          <w:rFonts w:hint="eastAsia"/>
        </w:rPr>
        <w:t>2</w:t>
      </w:r>
      <w:r w:rsidR="007641C8">
        <w:rPr>
          <w:rFonts w:hint="eastAsia"/>
        </w:rPr>
        <w:t>术语定义</w:t>
      </w:r>
    </w:p>
    <w:p w:rsidR="007641C8" w:rsidRDefault="00526115" w:rsidP="00526115">
      <w:pPr>
        <w:pStyle w:val="4"/>
      </w:pPr>
      <w:r>
        <w:rPr>
          <w:rFonts w:hint="eastAsia"/>
        </w:rPr>
        <w:t>1.2.1</w:t>
      </w:r>
      <w:r w:rsidR="007641C8">
        <w:rPr>
          <w:rFonts w:hint="eastAsia"/>
        </w:rPr>
        <w:t>裁判</w:t>
      </w:r>
    </w:p>
    <w:p w:rsidR="007641C8" w:rsidRDefault="007641C8" w:rsidP="007641C8">
      <w:r>
        <w:rPr>
          <w:rFonts w:hint="eastAsia"/>
        </w:rPr>
        <w:tab/>
      </w:r>
      <w:r>
        <w:rPr>
          <w:rFonts w:hint="eastAsia"/>
        </w:rPr>
        <w:t>游戏</w:t>
      </w:r>
      <w:r w:rsidR="00526115">
        <w:rPr>
          <w:rFonts w:hint="eastAsia"/>
        </w:rPr>
        <w:t>的控制者，在本例中由计算机担任，其定义了游戏的规则，控制整个游戏的流程，计算玩家的得分，告知玩家剩余骰子数及当前分数，有玩家胜出后则宣告游戏结束及胜利者。</w:t>
      </w:r>
    </w:p>
    <w:p w:rsidR="007641C8" w:rsidRDefault="00526115" w:rsidP="00526115">
      <w:pPr>
        <w:pStyle w:val="4"/>
      </w:pPr>
      <w:r>
        <w:rPr>
          <w:rFonts w:hint="eastAsia"/>
        </w:rPr>
        <w:t>1.2.2</w:t>
      </w:r>
      <w:r>
        <w:rPr>
          <w:rFonts w:hint="eastAsia"/>
        </w:rPr>
        <w:t>玩家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游戏的参与者，为人。游戏过程中完成骰子的投掷及决定是否继续投掷。</w:t>
      </w:r>
    </w:p>
    <w:p w:rsidR="00526115" w:rsidRDefault="00526115" w:rsidP="00526115">
      <w:pPr>
        <w:pStyle w:val="4"/>
      </w:pPr>
      <w:r>
        <w:rPr>
          <w:rFonts w:hint="eastAsia"/>
        </w:rPr>
        <w:t>1.2.3</w:t>
      </w:r>
      <w:r>
        <w:rPr>
          <w:rFonts w:hint="eastAsia"/>
        </w:rPr>
        <w:t>骰子</w:t>
      </w:r>
    </w:p>
    <w:p w:rsidR="00526115" w:rsidRDefault="00526115" w:rsidP="00526115">
      <w:r>
        <w:rPr>
          <w:rFonts w:hint="eastAsia"/>
        </w:rPr>
        <w:tab/>
      </w:r>
      <w:r>
        <w:rPr>
          <w:rFonts w:hint="eastAsia"/>
        </w:rPr>
        <w:t>玩家投掷可以产生</w:t>
      </w:r>
      <w:r>
        <w:rPr>
          <w:rFonts w:hint="eastAsia"/>
        </w:rPr>
        <w:t>1~6</w:t>
      </w:r>
      <w:r>
        <w:rPr>
          <w:rFonts w:hint="eastAsia"/>
        </w:rPr>
        <w:t>中任意一个数字，产生数字的概率相同。</w:t>
      </w:r>
    </w:p>
    <w:p w:rsidR="00526115" w:rsidRDefault="00526115" w:rsidP="00526115">
      <w:pPr>
        <w:pStyle w:val="4"/>
      </w:pPr>
      <w:r>
        <w:rPr>
          <w:rFonts w:hint="eastAsia"/>
        </w:rPr>
        <w:t>1.2.4</w:t>
      </w:r>
      <w:r>
        <w:rPr>
          <w:rFonts w:hint="eastAsia"/>
        </w:rPr>
        <w:t>轮</w:t>
      </w:r>
    </w:p>
    <w:p w:rsidR="00526115" w:rsidRDefault="00526115" w:rsidP="00526115">
      <w:pPr>
        <w:rPr>
          <w:ins w:id="0" w:author="Jiaying Lu" w:date="2014-12-06T22:39:00Z"/>
        </w:rPr>
      </w:pPr>
      <w:r>
        <w:rPr>
          <w:rFonts w:hint="eastAsia"/>
        </w:rPr>
        <w:tab/>
      </w:r>
      <w:r>
        <w:rPr>
          <w:rFonts w:hint="eastAsia"/>
        </w:rPr>
        <w:t>一名玩家获得游戏投掷权利到下个玩家获得游戏权利的过程。</w:t>
      </w:r>
    </w:p>
    <w:p w:rsidR="00973D4F" w:rsidRDefault="00973D4F" w:rsidP="00973D4F">
      <w:pPr>
        <w:pStyle w:val="5"/>
        <w:rPr>
          <w:ins w:id="1" w:author="Jiaying Lu" w:date="2014-12-06T22:40:00Z"/>
        </w:rPr>
        <w:pPrChange w:id="2" w:author="Jiaying Lu" w:date="2014-12-06T22:39:00Z">
          <w:pPr/>
        </w:pPrChange>
      </w:pPr>
      <w:ins w:id="3" w:author="Jiaying Lu" w:date="2014-12-06T22:39:00Z">
        <w:r>
          <w:rPr>
            <w:rFonts w:hint="eastAsia"/>
          </w:rPr>
          <w:t>1.2</w:t>
        </w:r>
      </w:ins>
      <w:ins w:id="4" w:author="Jiaying Lu" w:date="2014-12-06T22:40:00Z">
        <w:r>
          <w:rPr>
            <w:rFonts w:hint="eastAsia"/>
          </w:rPr>
          <w:t>.4.1</w:t>
        </w:r>
        <w:r>
          <w:t>把</w:t>
        </w:r>
      </w:ins>
    </w:p>
    <w:p w:rsidR="00973D4F" w:rsidRPr="00973D4F" w:rsidRDefault="00973D4F" w:rsidP="00973D4F">
      <w:pPr>
        <w:rPr>
          <w:rFonts w:hint="eastAsia"/>
          <w:rPrChange w:id="5" w:author="Jiaying Lu" w:date="2014-12-06T22:40:00Z">
            <w:rPr>
              <w:rFonts w:hint="eastAsia"/>
            </w:rPr>
          </w:rPrChange>
        </w:rPr>
        <w:pPrChange w:id="6" w:author="Jiaying Lu" w:date="2014-12-06T22:40:00Z">
          <w:pPr/>
        </w:pPrChange>
      </w:pPr>
      <w:ins w:id="7" w:author="Jiaying Lu" w:date="2014-12-06T22:40:00Z">
        <w:r>
          <w:tab/>
        </w:r>
        <w:r>
          <w:t>一轮游戏由多把投掷组成。</w:t>
        </w:r>
      </w:ins>
      <w:ins w:id="8" w:author="Jiaying Lu" w:date="2014-12-06T22:44:00Z">
        <w:r>
          <w:t>若当前把投掷结果得分大于</w:t>
        </w:r>
        <w:r>
          <w:t>0</w:t>
        </w:r>
        <w:r>
          <w:t>，且投掷后剩余骰子数大于</w:t>
        </w:r>
        <w:r>
          <w:t>0</w:t>
        </w:r>
        <w:r>
          <w:t>，可进行下一把投掷；否则，</w:t>
        </w:r>
      </w:ins>
      <w:ins w:id="9" w:author="Jiaying Lu" w:date="2014-12-06T22:45:00Z">
        <w:r>
          <w:t>该轮游戏结束。</w:t>
        </w:r>
      </w:ins>
    </w:p>
    <w:p w:rsidR="00526115" w:rsidRDefault="00526115" w:rsidP="00526115">
      <w:pPr>
        <w:pStyle w:val="3"/>
      </w:pPr>
      <w:r>
        <w:rPr>
          <w:rFonts w:hint="eastAsia"/>
        </w:rPr>
        <w:lastRenderedPageBreak/>
        <w:t>1.3</w:t>
      </w:r>
      <w:r>
        <w:rPr>
          <w:rFonts w:hint="eastAsia"/>
        </w:rPr>
        <w:t>用例图</w:t>
      </w:r>
    </w:p>
    <w:p w:rsidR="0012114A" w:rsidRPr="0012114A" w:rsidRDefault="0012114A" w:rsidP="0012114A">
      <w:pPr>
        <w:rPr>
          <w:rFonts w:hint="eastAsia"/>
        </w:rPr>
      </w:pPr>
      <w:bookmarkStart w:id="10" w:name="_GoBack"/>
      <w:bookmarkEnd w:id="10"/>
    </w:p>
    <w:p w:rsidR="00526115" w:rsidRDefault="0012114A" w:rsidP="0012114A">
      <w:pPr>
        <w:pStyle w:val="3"/>
      </w:pPr>
      <w:r>
        <w:rPr>
          <w:rFonts w:hint="eastAsia"/>
        </w:rPr>
        <w:t>1.4</w:t>
      </w:r>
      <w:r>
        <w:rPr>
          <w:rFonts w:hint="eastAsia"/>
        </w:rPr>
        <w:t>活动图</w:t>
      </w:r>
    </w:p>
    <w:p w:rsidR="0012114A" w:rsidRPr="0012114A" w:rsidRDefault="0012114A" w:rsidP="0012114A"/>
    <w:p w:rsidR="0012114A" w:rsidRDefault="0012114A" w:rsidP="0012114A">
      <w:pPr>
        <w:pStyle w:val="2"/>
      </w:pPr>
      <w:r>
        <w:rPr>
          <w:rFonts w:hint="eastAsia"/>
        </w:rPr>
        <w:t>2</w:t>
      </w:r>
      <w:r>
        <w:rPr>
          <w:rFonts w:hint="eastAsia"/>
        </w:rPr>
        <w:t>类的提取</w:t>
      </w:r>
    </w:p>
    <w:p w:rsidR="0012114A" w:rsidRDefault="0012114A" w:rsidP="00A65C6D">
      <w:pPr>
        <w:ind w:firstLine="420"/>
      </w:pPr>
      <w:r>
        <w:rPr>
          <w:rFonts w:hint="eastAsia"/>
        </w:rPr>
        <w:t>从问题陈述和用例图中可以获得下述名词，经过筛选可以获得类</w:t>
      </w:r>
      <w:r w:rsidR="00A65C6D">
        <w:rPr>
          <w:rFonts w:hint="eastAsia"/>
        </w:rPr>
        <w:t>。</w:t>
      </w:r>
    </w:p>
    <w:p w:rsidR="00A65C6D" w:rsidRPr="00A65C6D" w:rsidRDefault="00A65C6D" w:rsidP="00A65C6D">
      <w:pPr>
        <w:jc w:val="center"/>
      </w:pPr>
      <w:r>
        <w:object w:dxaOrig="5191" w:dyaOrig="25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9.7pt;height:125.7pt" o:ole="">
            <v:imagedata r:id="rId7" o:title=""/>
          </v:shape>
          <o:OLEObject Type="Embed" ProgID="Visio.Drawing.11" ShapeID="_x0000_i1025" DrawAspect="Content" ObjectID="_1479411936" r:id="rId8"/>
        </w:object>
      </w:r>
    </w:p>
    <w:p w:rsidR="00A65C6D" w:rsidRDefault="00A65C6D" w:rsidP="007B13E4">
      <w:pPr>
        <w:ind w:firstLine="420"/>
      </w:pPr>
      <w:r>
        <w:rPr>
          <w:rFonts w:hint="eastAsia"/>
        </w:rPr>
        <w:t>经过筛选后可以获得的类有：裁判</w:t>
      </w:r>
      <w:r w:rsidR="007B13E4">
        <w:rPr>
          <w:rFonts w:hint="eastAsia"/>
        </w:rPr>
        <w:t>（</w:t>
      </w:r>
      <w:r w:rsidR="007B13E4">
        <w:rPr>
          <w:rFonts w:hint="eastAsia"/>
        </w:rPr>
        <w:t>Referee</w:t>
      </w:r>
      <w:r w:rsidR="007B13E4">
        <w:rPr>
          <w:rFonts w:hint="eastAsia"/>
        </w:rPr>
        <w:t>）</w:t>
      </w:r>
      <w:r>
        <w:rPr>
          <w:rFonts w:hint="eastAsia"/>
        </w:rPr>
        <w:t>、玩家</w:t>
      </w:r>
      <w:r w:rsidR="007B13E4">
        <w:rPr>
          <w:rFonts w:hint="eastAsia"/>
        </w:rPr>
        <w:t>（</w:t>
      </w:r>
      <w:r w:rsidR="007B13E4">
        <w:rPr>
          <w:rFonts w:hint="eastAsia"/>
        </w:rPr>
        <w:t>Player</w:t>
      </w:r>
      <w:r w:rsidR="007B13E4">
        <w:rPr>
          <w:rFonts w:hint="eastAsia"/>
        </w:rPr>
        <w:t>）</w:t>
      </w:r>
      <w:r>
        <w:rPr>
          <w:rFonts w:hint="eastAsia"/>
        </w:rPr>
        <w:t>、骰子</w:t>
      </w:r>
      <w:r w:rsidR="007B13E4">
        <w:rPr>
          <w:rFonts w:hint="eastAsia"/>
        </w:rPr>
        <w:t>（</w:t>
      </w:r>
      <w:r w:rsidR="007B13E4">
        <w:rPr>
          <w:rFonts w:hint="eastAsia"/>
        </w:rPr>
        <w:t>Dice</w:t>
      </w:r>
      <w:r w:rsidR="007B13E4">
        <w:rPr>
          <w:rFonts w:hint="eastAsia"/>
        </w:rPr>
        <w:t>）。</w:t>
      </w:r>
    </w:p>
    <w:p w:rsidR="00A65C6D" w:rsidRDefault="00A65C6D" w:rsidP="0012114A"/>
    <w:p w:rsidR="00A65C6D" w:rsidRPr="0012114A" w:rsidRDefault="00A65C6D" w:rsidP="0012114A"/>
    <w:p w:rsidR="0012114A" w:rsidRPr="0012114A" w:rsidRDefault="0012114A" w:rsidP="0012114A"/>
    <w:sectPr w:rsidR="0012114A" w:rsidRPr="001211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5DEF" w:rsidRDefault="001A5DEF" w:rsidP="002B0884">
      <w:r>
        <w:separator/>
      </w:r>
    </w:p>
  </w:endnote>
  <w:endnote w:type="continuationSeparator" w:id="0">
    <w:p w:rsidR="001A5DEF" w:rsidRDefault="001A5DEF" w:rsidP="002B0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5DEF" w:rsidRDefault="001A5DEF" w:rsidP="002B0884">
      <w:r>
        <w:separator/>
      </w:r>
    </w:p>
  </w:footnote>
  <w:footnote w:type="continuationSeparator" w:id="0">
    <w:p w:rsidR="001A5DEF" w:rsidRDefault="001A5DEF" w:rsidP="002B0884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iaying Lu">
    <w15:presenceInfo w15:providerId="Windows Live" w15:userId="0cbbd6ea15b9ae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formsDesign/>
  <w:trackRevision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DF3"/>
    <w:rsid w:val="0012114A"/>
    <w:rsid w:val="001A5DEF"/>
    <w:rsid w:val="002202CC"/>
    <w:rsid w:val="002B0884"/>
    <w:rsid w:val="00526115"/>
    <w:rsid w:val="007641C8"/>
    <w:rsid w:val="007B13E4"/>
    <w:rsid w:val="00973D4F"/>
    <w:rsid w:val="00A65C6D"/>
    <w:rsid w:val="00AB179C"/>
    <w:rsid w:val="00B22F3E"/>
    <w:rsid w:val="00BA4110"/>
    <w:rsid w:val="00C81DF3"/>
    <w:rsid w:val="00EE44AC"/>
    <w:rsid w:val="00F30AD2"/>
    <w:rsid w:val="00F4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7899C6DA-042C-40C3-B5DC-397DCCE7C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114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08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08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641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2611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973D4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08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088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08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088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B088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B08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641C8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26115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5">
    <w:name w:val="Table Grid"/>
    <w:basedOn w:val="a1"/>
    <w:uiPriority w:val="59"/>
    <w:rsid w:val="001211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973D4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973D4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973D4F"/>
  </w:style>
  <w:style w:type="paragraph" w:styleId="a8">
    <w:name w:val="annotation subject"/>
    <w:basedOn w:val="a7"/>
    <w:next w:val="a7"/>
    <w:link w:val="Char2"/>
    <w:uiPriority w:val="99"/>
    <w:semiHidden/>
    <w:unhideWhenUsed/>
    <w:rsid w:val="00973D4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973D4F"/>
    <w:rPr>
      <w:b/>
      <w:bCs/>
    </w:rPr>
  </w:style>
  <w:style w:type="paragraph" w:styleId="a9">
    <w:name w:val="Balloon Text"/>
    <w:basedOn w:val="a"/>
    <w:link w:val="Char3"/>
    <w:uiPriority w:val="99"/>
    <w:semiHidden/>
    <w:unhideWhenUsed/>
    <w:rsid w:val="00973D4F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973D4F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973D4F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D71CB2-3EE4-4295-856D-2022577446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Jiaying Lu</dc:creator>
  <cp:keywords/>
  <dc:description/>
  <cp:lastModifiedBy>Jiaying Lu</cp:lastModifiedBy>
  <cp:revision>6</cp:revision>
  <dcterms:created xsi:type="dcterms:W3CDTF">2014-12-06T07:42:00Z</dcterms:created>
  <dcterms:modified xsi:type="dcterms:W3CDTF">2014-12-06T14:59:00Z</dcterms:modified>
</cp:coreProperties>
</file>